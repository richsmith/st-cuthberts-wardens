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28"/>
          <w:szCs w:val="28"/>
        </w:rPr>
      </w:pPr>
      <w:r>
        <w:drawing>
          <wp:anchor behindDoc="1" distT="0" distB="0" distL="0" distR="0" simplePos="0" locked="0" layoutInCell="1" allowOverlap="1" relativeHeight="2">
            <wp:simplePos x="0" y="0"/>
            <wp:positionH relativeFrom="column">
              <wp:posOffset>5172710</wp:posOffset>
            </wp:positionH>
            <wp:positionV relativeFrom="line">
              <wp:posOffset>-281940</wp:posOffset>
            </wp:positionV>
            <wp:extent cx="1190625" cy="644525"/>
            <wp:effectExtent l="0" t="0" r="0" b="0"/>
            <wp:wrapNone/>
            <wp:docPr id="1" name="Picture 1" descr="Be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rtie"/>
                    <pic:cNvPicPr>
                      <a:picLocks noChangeAspect="1" noChangeArrowheads="1"/>
                    </pic:cNvPicPr>
                  </pic:nvPicPr>
                  <pic:blipFill>
                    <a:blip r:embed="rId2"/>
                    <a:stretch>
                      <a:fillRect/>
                    </a:stretch>
                  </pic:blipFill>
                  <pic:spPr bwMode="auto">
                    <a:xfrm>
                      <a:off x="0" y="0"/>
                      <a:ext cx="1190625" cy="644525"/>
                    </a:xfrm>
                    <a:prstGeom prst="rect">
                      <a:avLst/>
                    </a:prstGeom>
                  </pic:spPr>
                </pic:pic>
              </a:graphicData>
            </a:graphic>
          </wp:anchor>
        </w:drawing>
      </w:r>
      <w:r>
        <w:rPr>
          <w:rFonts w:cs="Arial" w:ascii="Arial" w:hAnsi="Arial"/>
          <w:b/>
          <w:bCs/>
          <w:sz w:val="28"/>
          <w:szCs w:val="28"/>
        </w:rPr>
        <w:t xml:space="preserve">Guidance for the St Cuthbert’s </w:t>
      </w:r>
      <w:ins w:id="0" w:author="Stuart McManus" w:date="2025-01-30T15:41:00Z">
        <w:r>
          <w:rPr>
            <w:rFonts w:cs="Arial" w:ascii="Arial" w:hAnsi="Arial"/>
            <w:b/>
            <w:bCs/>
            <w:sz w:val="28"/>
            <w:szCs w:val="28"/>
          </w:rPr>
          <w:t xml:space="preserve">Confirmation </w:t>
        </w:r>
      </w:ins>
      <w:del w:id="1" w:author="Stuart McManus" w:date="2025-01-30T15:41:00Z">
        <w:r>
          <w:rPr>
            <w:rFonts w:cs="Arial" w:ascii="Arial" w:hAnsi="Arial"/>
            <w:b/>
            <w:bCs/>
            <w:sz w:val="28"/>
            <w:szCs w:val="28"/>
          </w:rPr>
          <w:delText xml:space="preserve">Proving </w:delText>
        </w:r>
      </w:del>
      <w:r>
        <w:rPr>
          <w:rFonts w:cs="Arial" w:ascii="Arial" w:hAnsi="Arial"/>
          <w:b/>
          <w:bCs/>
          <w:sz w:val="28"/>
          <w:szCs w:val="28"/>
        </w:rPr>
        <w:t>Trip</w:t>
      </w:r>
    </w:p>
    <w:p>
      <w:pPr>
        <w:pStyle w:val="Normal"/>
        <w:rPr>
          <w:b/>
          <w:bCs/>
        </w:rPr>
      </w:pPr>
      <w:r>
        <w:rPr>
          <w:b/>
          <w:bCs/>
        </w:rPr>
      </w:r>
    </w:p>
    <w:p>
      <w:pPr>
        <w:pStyle w:val="Normal"/>
        <w:jc w:val="left"/>
        <w:rPr/>
      </w:pPr>
      <w:r>
        <w:rPr/>
        <w:t xml:space="preserve">We are a caving club, and we do this as a pastime so the </w:t>
      </w:r>
      <w:ins w:id="2" w:author="Stuart McManus" w:date="2025-01-30T15:41:00Z">
        <w:r>
          <w:rPr/>
          <w:t xml:space="preserve">confirmation </w:t>
        </w:r>
      </w:ins>
      <w:del w:id="3" w:author="Stuart McManus" w:date="2025-01-30T15:41:00Z">
        <w:r>
          <w:rPr/>
          <w:delText>proving</w:delText>
        </w:r>
      </w:del>
      <w:r>
        <w:rPr/>
        <w:t xml:space="preserve"> trip should not be seen as an exam to be feared</w:t>
      </w:r>
      <w:ins w:id="4" w:author="Estelle Sandford" w:date="2025-01-20T17:20:00Z">
        <w:r>
          <w:rPr/>
          <w:t xml:space="preserve"> or be too harsh;</w:t>
        </w:r>
      </w:ins>
      <w:del w:id="5" w:author="Estelle Sandford" w:date="2025-01-20T17:20:00Z">
        <w:r>
          <w:rPr/>
          <w:delText>,</w:delText>
        </w:r>
      </w:del>
      <w:r>
        <w:rPr/>
        <w:t xml:space="preserve"> it should be an opportunity for the candidate to enjoy running their first warden trip in the cave. The assumption is that after fulfilling the application requirements </w:t>
      </w:r>
      <w:ins w:id="6" w:author="Dawson, Henry" w:date="2025-01-31T08:56:00Z">
        <w:r>
          <w:rPr/>
          <w:t>the applicant is ready to be a warden, so the confirmation trip is just that</w:t>
        </w:r>
      </w:ins>
      <w:del w:id="7" w:author="Dawson, Henry" w:date="2025-01-31T08:55:00Z">
        <w:r>
          <w:rPr/>
          <w:delText xml:space="preserve">you are ready to be a warden, so </w:delText>
        </w:r>
      </w:del>
      <w:ins w:id="8" w:author="Stuart McManus" w:date="2025-01-30T15:43:00Z">
        <w:del w:id="9" w:author="Dawson, Henry" w:date="2025-01-31T08:55:00Z">
          <w:r>
            <w:rPr/>
            <w:delText xml:space="preserve">the confirmation trip </w:delText>
          </w:r>
        </w:del>
      </w:ins>
      <w:del w:id="10" w:author="Dawson, Henry" w:date="2025-01-31T08:55:00Z">
        <w:r>
          <w:rPr/>
          <w:delText>it is more about deciding if you shouldn’t be a warden at that time than deciding if you should</w:delText>
        </w:r>
      </w:del>
      <w:ins w:id="11" w:author="Stuart McManus" w:date="2025-01-30T15:46:00Z">
        <w:del w:id="12" w:author="Dawson, Henry" w:date="2025-01-31T08:55:00Z">
          <w:r>
            <w:rPr/>
            <w:delText xml:space="preserve"> be a warden</w:delText>
          </w:r>
        </w:del>
      </w:ins>
      <w:r>
        <w:rPr/>
        <w:t xml:space="preserve">. </w:t>
      </w:r>
      <w:ins w:id="13" w:author="Estelle Sandford" w:date="2025-01-20T17:18:00Z">
        <w:r>
          <w:rPr/>
          <w:t>Overall, some misunderstandings are acceptable</w:t>
        </w:r>
      </w:ins>
      <w:ins w:id="14" w:author="Stuart McManus" w:date="2025-01-30T15:46:00Z">
        <w:r>
          <w:rPr/>
          <w:t xml:space="preserve">, </w:t>
        </w:r>
      </w:ins>
      <w:ins w:id="15" w:author="Estelle Sandford" w:date="2025-01-20T17:19:00Z">
        <w:del w:id="16" w:author="Dawson, Henry" w:date="2025-01-31T08:56:00Z">
          <w:r>
            <w:rPr/>
            <w:delText xml:space="preserve"> </w:delText>
          </w:r>
        </w:del>
      </w:ins>
      <w:ins w:id="17" w:author="Estelle Sandford" w:date="2025-01-20T17:23:00Z">
        <w:r>
          <w:rPr/>
          <w:t>if</w:t>
        </w:r>
      </w:ins>
      <w:ins w:id="18" w:author="Estelle Sandford" w:date="2025-01-20T17:19:00Z">
        <w:r>
          <w:rPr/>
          <w:t xml:space="preserve"> th</w:t>
        </w:r>
      </w:ins>
      <w:ins w:id="19" w:author="Estelle Sandford" w:date="2025-01-20T17:19:00Z">
        <w:del w:id="20" w:author="Dawson, Henry" w:date="2025-01-31T08:56:00Z">
          <w:r>
            <w:rPr/>
            <w:delText>is is</w:delText>
          </w:r>
        </w:del>
      </w:ins>
      <w:ins w:id="21" w:author="Dawson, Henry" w:date="2025-01-31T08:56:00Z">
        <w:r>
          <w:rPr/>
          <w:t>ey are</w:t>
        </w:r>
      </w:ins>
      <w:ins w:id="22" w:author="Estelle Sandford" w:date="2025-01-20T17:19:00Z">
        <w:r>
          <w:rPr/>
          <w:t xml:space="preserve"> outweighed by the overall knowledge of the items covered on the application form and their route-finding and knowledge of the cave.</w:t>
        </w:r>
      </w:ins>
      <w:del w:id="23" w:author="Dawson, Henry" w:date="2025-01-31T08:56:00Z">
        <w:r>
          <w:rPr/>
          <w:delText xml:space="preserve"> </w:delText>
        </w:r>
      </w:del>
    </w:p>
    <w:p>
      <w:pPr>
        <w:pStyle w:val="Normal"/>
        <w:jc w:val="left"/>
        <w:rPr/>
      </w:pPr>
      <w:r>
        <w:rPr/>
      </w:r>
    </w:p>
    <w:p>
      <w:pPr>
        <w:pStyle w:val="Normal"/>
        <w:jc w:val="left"/>
        <w:rPr/>
      </w:pPr>
      <w:r>
        <w:rPr/>
        <w:t xml:space="preserve">The warden should allow the candidate to take the lead in </w:t>
      </w:r>
      <w:del w:id="24" w:author="Estelle Sandford" w:date="2025-01-20T16:47:00Z">
        <w:r>
          <w:rPr/>
          <w:delText xml:space="preserve">arranging </w:delText>
        </w:r>
      </w:del>
      <w:ins w:id="25" w:author="Estelle Sandford" w:date="2025-01-20T16:47:00Z">
        <w:r>
          <w:rPr/>
          <w:t xml:space="preserve">finalising </w:t>
        </w:r>
      </w:ins>
      <w:r>
        <w:rPr/>
        <w:t>the trip</w:t>
      </w:r>
      <w:ins w:id="26" w:author="Estelle Sandford" w:date="2025-01-20T16:47:00Z">
        <w:r>
          <w:rPr/>
          <w:t xml:space="preserve"> arrangements</w:t>
        </w:r>
      </w:ins>
      <w:r>
        <w:rPr/>
        <w:t xml:space="preserve">, completing the logbook, briefing the group, taking fees and briefing the group on the cave. Wardens are there to protect the cave and provide navigation around the system, but the candidate should </w:t>
      </w:r>
      <w:del w:id="27" w:author="Estelle Sandford" w:date="2025-01-20T16:47:00Z">
        <w:r>
          <w:rPr/>
          <w:delText xml:space="preserve">be </w:delText>
        </w:r>
      </w:del>
      <w:ins w:id="28" w:author="Estelle Sandford" w:date="2025-01-20T16:47:00Z">
        <w:r>
          <w:rPr/>
          <w:t xml:space="preserve">show </w:t>
        </w:r>
      </w:ins>
      <w:r>
        <w:rPr/>
        <w:t xml:space="preserve">some awareness of safety and the abilities of the group. This may become more apparent during the trip, so if a party member is struggling or there are concerns over how long the entrance dam will hold the </w:t>
      </w:r>
      <w:del w:id="29" w:author="Estelle Sandford" w:date="2025-01-20T16:54:00Z">
        <w:r>
          <w:rPr/>
          <w:delText>prospective warden</w:delText>
        </w:r>
      </w:del>
      <w:ins w:id="30" w:author="Estelle Sandford" w:date="2025-01-20T16:54:00Z">
        <w:r>
          <w:rPr/>
          <w:t>candidate</w:t>
        </w:r>
      </w:ins>
      <w:r>
        <w:rPr/>
        <w:t xml:space="preserve"> should be ready to change their plans to ensure the safety of the group. </w:t>
      </w:r>
    </w:p>
    <w:p>
      <w:pPr>
        <w:pStyle w:val="Normal"/>
        <w:jc w:val="left"/>
        <w:rPr/>
      </w:pPr>
      <w:r>
        <w:rPr/>
      </w:r>
    </w:p>
    <w:p>
      <w:pPr>
        <w:pStyle w:val="Normal"/>
        <w:jc w:val="left"/>
        <w:rPr/>
      </w:pPr>
      <w:r>
        <w:rPr/>
        <w:t>Before going underground the warden should ask the candidate some general questions to ensure they are aware of the following:</w:t>
      </w:r>
    </w:p>
    <w:p>
      <w:pPr>
        <w:pStyle w:val="Normal"/>
        <w:jc w:val="left"/>
        <w:rPr/>
      </w:pPr>
      <w:r>
        <w:rPr/>
      </w:r>
    </w:p>
    <w:p>
      <w:pPr>
        <w:pStyle w:val="ListParagraph"/>
        <w:numPr>
          <w:ilvl w:val="0"/>
          <w:numId w:val="1"/>
        </w:numPr>
        <w:jc w:val="left"/>
        <w:rPr/>
      </w:pPr>
      <w:r>
        <w:rPr/>
        <w:t>The cave’s conservation plan.</w:t>
      </w:r>
    </w:p>
    <w:p>
      <w:pPr>
        <w:pStyle w:val="ListParagraph"/>
        <w:numPr>
          <w:ilvl w:val="0"/>
          <w:numId w:val="1"/>
        </w:numPr>
        <w:jc w:val="left"/>
        <w:rPr/>
      </w:pPr>
      <w:r>
        <w:rPr/>
        <w:t xml:space="preserve">Knowledge of the cave’s rules and guidelines. </w:t>
      </w:r>
    </w:p>
    <w:p>
      <w:pPr>
        <w:pStyle w:val="ListParagraph"/>
        <w:numPr>
          <w:ilvl w:val="0"/>
          <w:numId w:val="2"/>
        </w:numPr>
        <w:jc w:val="left"/>
        <w:rPr/>
      </w:pPr>
      <w:r>
        <w:rPr/>
        <w:t>The location of the First Aid and Rescue Kits.</w:t>
      </w:r>
    </w:p>
    <w:p>
      <w:pPr>
        <w:pStyle w:val="ListParagraph"/>
        <w:numPr>
          <w:ilvl w:val="0"/>
          <w:numId w:val="2"/>
        </w:numPr>
        <w:jc w:val="left"/>
        <w:rPr/>
      </w:pPr>
      <w:r>
        <w:rPr/>
        <w:t>Knowledge of the surface dam control system and the time constraints on parties in wet conditions.</w:t>
      </w:r>
    </w:p>
    <w:p>
      <w:pPr>
        <w:pStyle w:val="ListParagraph"/>
        <w:numPr>
          <w:ilvl w:val="0"/>
          <w:numId w:val="2"/>
        </w:numPr>
        <w:jc w:val="left"/>
        <w:rPr/>
      </w:pPr>
      <w:r>
        <w:rPr/>
        <w:t xml:space="preserve">The need to limit water contamination from sediments in the cave, which contain high levels of Lead (Pb) from ancient mining activities. </w:t>
      </w:r>
    </w:p>
    <w:p>
      <w:pPr>
        <w:pStyle w:val="ListParagraph"/>
        <w:numPr>
          <w:ilvl w:val="0"/>
          <w:numId w:val="2"/>
        </w:numPr>
        <w:jc w:val="left"/>
        <w:rPr/>
      </w:pPr>
      <w:r>
        <w:rPr/>
        <w:t xml:space="preserve">The need to advise all visitors to the cave to wash </w:t>
      </w:r>
      <w:r>
        <w:rPr>
          <w:b/>
          <w:bCs/>
        </w:rPr>
        <w:t>ALL</w:t>
      </w:r>
      <w:r>
        <w:rPr/>
        <w:t xml:space="preserve"> caving gear thoroughly after each caving trip in Cuthberts due to high levels of lead in the cave. </w:t>
      </w:r>
    </w:p>
    <w:p>
      <w:pPr>
        <w:pStyle w:val="Normal"/>
        <w:jc w:val="left"/>
        <w:rPr>
          <w:del w:id="32" w:author="Estelle Sandford" w:date="2025-01-20T17:19:00Z"/>
        </w:rPr>
      </w:pPr>
      <w:del w:id="31" w:author="Estelle Sandford" w:date="2025-01-20T17:19:00Z">
        <w:r>
          <w:rPr/>
        </w:r>
      </w:del>
    </w:p>
    <w:p>
      <w:pPr>
        <w:pStyle w:val="Normal"/>
        <w:jc w:val="left"/>
        <w:rPr>
          <w:del w:id="34" w:author="Estelle Sandford" w:date="2025-01-20T17:19:00Z"/>
        </w:rPr>
      </w:pPr>
      <w:del w:id="33" w:author="Estelle Sandford" w:date="2025-01-20T17:19:00Z">
        <w:r>
          <w:rPr/>
          <w:delText xml:space="preserve">Some misunderstanding is acceptable as long as this is outweighed by the overall knowledge of these areas. </w:delText>
        </w:r>
      </w:del>
    </w:p>
    <w:p>
      <w:pPr>
        <w:pStyle w:val="Normal"/>
        <w:jc w:val="left"/>
        <w:rPr/>
      </w:pPr>
      <w:r>
        <w:rPr/>
      </w:r>
    </w:p>
    <w:p>
      <w:pPr>
        <w:pStyle w:val="Normal"/>
        <w:jc w:val="left"/>
        <w:rPr>
          <w:ins w:id="36" w:author="Estelle Sandford" w:date="2025-01-20T17:21:00Z"/>
        </w:rPr>
      </w:pPr>
      <w:moveTo w:id="35" w:author="Estelle Sandford" w:date="2025-01-20T17:21:00Z">
        <w:moveToRangeStart w:id="0" w:author="Estelle Sandford" w:date="2025-01-20T17:21:00Z" w:name="move188286104"/>
        <w:r>
          <w:rPr/>
          <w:t xml:space="preserve">The confirmation trip will be based on the three main routes, and it is expected that the candidate should show an awareness of the names of locations on these routes. </w:t>
        </w:r>
      </w:moveTo>
      <w:moveToRangeEnd w:id="0"/>
    </w:p>
    <w:p>
      <w:pPr>
        <w:pStyle w:val="Normal"/>
        <w:jc w:val="left"/>
        <w:rPr>
          <w:ins w:id="38" w:author="Estelle Sandford" w:date="2025-01-20T17:21:00Z"/>
        </w:rPr>
      </w:pPr>
      <w:ins w:id="37" w:author="Estelle Sandford" w:date="2025-01-20T17:21:00Z">
        <w:r>
          <w:rPr/>
        </w:r>
      </w:ins>
    </w:p>
    <w:p>
      <w:pPr>
        <w:pStyle w:val="Normal"/>
        <w:jc w:val="left"/>
        <w:rPr/>
      </w:pPr>
      <w:r>
        <w:rPr/>
        <w:t xml:space="preserve">Once the trip has commenced the candidate should lead the trip. The warden can be treated as an extra member of the group, so this need not limit numbers on the intended trip. The candidate should be reassured that any warden will be mindful of the limited number of trips a candidate has been able to lead, so minor navigational errors will be excused. </w:t>
      </w:r>
    </w:p>
    <w:p>
      <w:pPr>
        <w:pStyle w:val="Normal"/>
        <w:jc w:val="left"/>
        <w:rPr/>
      </w:pPr>
      <w:r>
        <w:rPr/>
      </w:r>
    </w:p>
    <w:p>
      <w:pPr>
        <w:pStyle w:val="Normal"/>
        <w:jc w:val="left"/>
        <w:rPr>
          <w:del w:id="44" w:author="Estelle Sandford" w:date="2025-01-20T17:22:00Z"/>
        </w:rPr>
      </w:pPr>
      <w:r>
        <w:rPr/>
        <w:t>During the trip</w:t>
      </w:r>
      <w:ins w:id="39" w:author="Estelle Sandford" w:date="2025-01-20T17:25:00Z">
        <w:r>
          <w:rPr/>
          <w:t>,</w:t>
        </w:r>
      </w:ins>
      <w:r>
        <w:rPr/>
        <w:t xml:space="preserve"> the warden will ask</w:t>
      </w:r>
      <w:ins w:id="40" w:author="Estelle Sandford" w:date="2025-01-20T16:50:00Z">
        <w:r>
          <w:rPr/>
          <w:t xml:space="preserve"> the candidate</w:t>
        </w:r>
      </w:ins>
      <w:r>
        <w:rPr/>
        <w:t xml:space="preserve"> some questions about potential ways of shortening the trip if a group member is struggling. This is the opportunity to show some knowledge of short cuts. </w:t>
      </w:r>
      <w:ins w:id="41" w:author="Estelle Sandford" w:date="2025-01-20T17:22:00Z">
        <w:r>
          <w:rPr/>
          <w:t xml:space="preserve">Questions </w:t>
        </w:r>
      </w:ins>
      <w:ins w:id="42" w:author="Estelle Sandford" w:date="2025-01-20T17:24:00Z">
        <w:r>
          <w:rPr/>
          <w:t>may</w:t>
        </w:r>
      </w:ins>
      <w:ins w:id="43" w:author="Estelle Sandford" w:date="2025-01-20T17:22:00Z">
        <w:r>
          <w:rPr/>
          <w:t xml:space="preserve"> also be asked about places and routes the candidate should be aware of from the application form, but the warden will be mindful that the application guidance only states that some parts of the cave must have been visited once and candidates need to be aware of and ideally have visited other sites.</w:t>
        </w:r>
      </w:ins>
    </w:p>
    <w:p>
      <w:pPr>
        <w:pStyle w:val="Normal"/>
        <w:jc w:val="left"/>
        <w:rPr/>
      </w:pPr>
      <w:r>
        <w:rPr/>
      </w:r>
    </w:p>
    <w:p>
      <w:pPr>
        <w:pStyle w:val="Normal"/>
        <w:jc w:val="left"/>
        <w:rPr>
          <w:ins w:id="49" w:author="Estelle Sandford" w:date="2025-01-20T17:22:00Z"/>
        </w:rPr>
      </w:pPr>
      <w:moveFrom w:id="45" w:author="Estelle Sandford" w:date="2025-01-20T17:21:00Z">
        <w:moveFromRangeStart w:id="1" w:author="Estelle Sandford" w:date="2025-01-20T17:21:00Z" w:name="move188286104"/>
        <w:r>
          <w:rPr/>
          <w:t xml:space="preserve">The confirmation trip will be based on the three main routes, and it is expected that the candidate should show an awareness of the names of locations on these routes. </w:t>
        </w:r>
      </w:moveFrom>
      <w:del w:id="46" w:author="Estelle Sandford" w:date="2025-01-20T17:22:00Z">
        <w:moveFromRangeEnd w:id="1"/>
        <w:r>
          <w:rPr/>
          <w:delText xml:space="preserve">This is not intended to be a harsh examination, so any misunderstandings are acceptable as long as they are outweighed by the candidate’s overall knowledge of these routes. Questions can also be asked about places and routes the candidate should be aware of from the application form, but the warden will be mindful that the application guidance only states that some parts of the cave must have been visited once and candidates need to be aware of and ideally have visited </w:delText>
        </w:r>
      </w:del>
      <w:del w:id="47" w:author="Estelle Sandford" w:date="2025-01-20T16:53:00Z">
        <w:r>
          <w:rPr/>
          <w:delText>othe</w:delText>
        </w:r>
      </w:del>
      <w:del w:id="48" w:author="Estelle Sandford" w:date="2025-01-20T17:22:00Z">
        <w:r>
          <w:rPr/>
          <w:delText xml:space="preserve"> sites. </w:delText>
        </w:r>
      </w:del>
    </w:p>
    <w:p>
      <w:pPr>
        <w:pStyle w:val="Normal"/>
        <w:jc w:val="left"/>
        <w:rPr>
          <w:ins w:id="51" w:author="Estelle Sandford" w:date="2025-01-20T17:22:00Z"/>
        </w:rPr>
      </w:pPr>
      <w:ins w:id="50" w:author="Estelle Sandford" w:date="2025-01-20T17:22:00Z">
        <w:r>
          <w:rPr/>
        </w:r>
      </w:ins>
    </w:p>
    <w:p>
      <w:pPr>
        <w:pStyle w:val="Normal"/>
        <w:jc w:val="left"/>
        <w:rPr/>
      </w:pPr>
      <w:r>
        <w:rPr/>
        <w:t xml:space="preserve">Candidates who can navigate around the chosen route, understand the rules, and are not likely to pose a significant risk to the safety of cavers, or the conservation of the cave should be approved for </w:t>
      </w:r>
      <w:del w:id="52" w:author="Estelle Sandford" w:date="2025-01-20T16:53:00Z">
        <w:r>
          <w:rPr/>
          <w:delText>leadership</w:delText>
        </w:r>
      </w:del>
      <w:ins w:id="53" w:author="Estelle Sandford" w:date="2025-01-20T16:53:00Z">
        <w:r>
          <w:rPr/>
          <w:t>wardenship</w:t>
        </w:r>
      </w:ins>
      <w:r>
        <w:rPr/>
        <w:t>.</w:t>
      </w:r>
    </w:p>
    <w:sectPr>
      <w:footerReference w:type="even" r:id="rId3"/>
      <w:footerReference w:type="default" r:id="rId4"/>
      <w:footerReference w:type="first" r:id="rId5"/>
      <w:type w:val="nextPage"/>
      <w:pgSz w:w="11906" w:h="16838"/>
      <w:pgMar w:left="1304" w:right="1304" w:gutter="0" w:header="0" w:top="1134" w:footer="283"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alibri Ligh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szCs w:val="16"/>
      </w:rPr>
    </w:pPr>
    <w:r>
      <w:rPr>
        <w:sz w:val="16"/>
        <w:szCs w:val="16"/>
      </w:rPr>
      <w:t>The Bristol Exploration Club Ltd is registered in England and Wales as a co-operative society</w:t>
    </w:r>
  </w:p>
  <w:p>
    <w:pPr>
      <w:pStyle w:val="Footer"/>
      <w:rPr>
        <w:sz w:val="16"/>
        <w:szCs w:val="16"/>
      </w:rPr>
    </w:pPr>
    <w:r>
      <w:rPr>
        <w:sz w:val="16"/>
        <w:szCs w:val="16"/>
      </w:rPr>
      <w:t xml:space="preserve"> </w:t>
    </w:r>
    <w:r>
      <w:rPr>
        <w:sz w:val="16"/>
        <w:szCs w:val="16"/>
      </w:rPr>
      <w:t>under the Co-operative and Community Benefit Societies Act 2014, registered no. 4934.</w:t>
    </w:r>
  </w:p>
  <w:p>
    <w:pPr>
      <w:pStyle w:val="Footer"/>
      <w:rPr>
        <w:sz w:val="16"/>
        <w:szCs w:val="16"/>
      </w:rPr>
    </w:pPr>
    <w:r>
      <w:rPr>
        <w:sz w:val="16"/>
        <w:szCs w:val="16"/>
      </w:rPr>
      <w:t>The Belfry, Wells Road, Priddy, Somerset, BA5 3AU</w:t>
    </w:r>
  </w:p>
  <w:p>
    <w:pPr>
      <w:pStyle w:val="Normal"/>
      <w:pBdr>
        <w:left w:val="single" w:sz="12" w:space="11" w:color="4472C4" w:themeColor="accent1"/>
      </w:pBdr>
      <w:tabs>
        <w:tab w:val="clear" w:pos="720"/>
        <w:tab w:val="left" w:pos="622" w:leader="none"/>
      </w:tabs>
      <w:rPr>
        <w:rFonts w:ascii="Calibri Light" w:hAnsi="Calibri Light" w:eastAsia="" w:cs="" w:asciiTheme="majorHAnsi" w:cstheme="majorBidi" w:eastAsiaTheme="majorEastAsia" w:hAnsiTheme="majorHAnsi"/>
        <w:sz w:val="20"/>
        <w:szCs w:val="20"/>
      </w:rPr>
    </w:pPr>
    <w:r>
      <w:rPr>
        <w:rFonts w:eastAsia="" w:cs="" w:ascii="Calibri Light" w:hAnsi="Calibri Light" w:asciiTheme="majorHAnsi" w:cstheme="majorBidi" w:eastAsiaTheme="majorEastAsia" w:hAnsiTheme="majorHAnsi"/>
        <w:sz w:val="20"/>
        <w:szCs w:val="20"/>
      </w:rPr>
      <w:fldChar w:fldCharType="begin"/>
    </w:r>
    <w:r>
      <w:rPr>
        <w:sz w:val="20"/>
        <w:szCs w:val="20"/>
        <w:rFonts w:eastAsia="" w:cs="" w:ascii="Calibri Light" w:hAnsi="Calibri Light"/>
      </w:rPr>
      <w:instrText xml:space="preserve"> PAGE </w:instrText>
    </w:r>
    <w:r>
      <w:rPr>
        <w:sz w:val="20"/>
        <w:szCs w:val="20"/>
        <w:rFonts w:eastAsia="" w:cs="" w:ascii="Calibri Light" w:hAnsi="Calibri Light"/>
      </w:rPr>
      <w:fldChar w:fldCharType="separate"/>
    </w:r>
    <w:r>
      <w:rPr>
        <w:sz w:val="20"/>
        <w:szCs w:val="20"/>
        <w:rFonts w:eastAsia="" w:cs="" w:ascii="Calibri Light" w:hAnsi="Calibri Light"/>
      </w:rPr>
      <w:t>2</w:t>
    </w:r>
    <w:r>
      <w:rPr>
        <w:sz w:val="20"/>
        <w:szCs w:val="20"/>
        <w:rFonts w:eastAsia="" w:cs="" w:ascii="Calibri Light" w:hAnsi="Calibri Light"/>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szCs w:val="16"/>
      </w:rPr>
    </w:pPr>
    <w:r>
      <w:rPr>
        <w:sz w:val="16"/>
        <w:szCs w:val="16"/>
      </w:rPr>
      <w:t>The Bristol Exploration Club Ltd is registered in England and Wales as a co-operative society</w:t>
    </w:r>
  </w:p>
  <w:p>
    <w:pPr>
      <w:pStyle w:val="Footer"/>
      <w:rPr>
        <w:sz w:val="16"/>
        <w:szCs w:val="16"/>
      </w:rPr>
    </w:pPr>
    <w:r>
      <w:rPr>
        <w:sz w:val="16"/>
        <w:szCs w:val="16"/>
      </w:rPr>
      <w:t xml:space="preserve"> </w:t>
    </w:r>
    <w:r>
      <w:rPr>
        <w:sz w:val="16"/>
        <w:szCs w:val="16"/>
      </w:rPr>
      <w:t>under the Co-operative and Community Benefit Societies Act 2014, registered no. 4934.</w:t>
    </w:r>
  </w:p>
  <w:p>
    <w:pPr>
      <w:pStyle w:val="Footer"/>
      <w:rPr>
        <w:sz w:val="16"/>
        <w:szCs w:val="16"/>
      </w:rPr>
    </w:pPr>
    <w:r>
      <w:rPr>
        <w:sz w:val="16"/>
        <w:szCs w:val="16"/>
      </w:rPr>
      <w:t>The Belfry, Wells Road, Priddy, Somerset, BA5 3AU</w:t>
    </w:r>
  </w:p>
  <w:p>
    <w:pPr>
      <w:pStyle w:val="Normal"/>
      <w:pBdr>
        <w:left w:val="single" w:sz="12" w:space="11" w:color="4472C4" w:themeColor="accent1"/>
      </w:pBdr>
      <w:tabs>
        <w:tab w:val="clear" w:pos="720"/>
        <w:tab w:val="left" w:pos="622" w:leader="none"/>
      </w:tabs>
      <w:rPr>
        <w:rFonts w:ascii="Calibri Light" w:hAnsi="Calibri Light" w:eastAsia="" w:cs="" w:asciiTheme="majorHAnsi" w:cstheme="majorBidi" w:eastAsiaTheme="majorEastAsia" w:hAnsiTheme="majorHAnsi"/>
        <w:sz w:val="20"/>
        <w:szCs w:val="20"/>
      </w:rPr>
    </w:pPr>
    <w:r>
      <w:rPr>
        <w:rFonts w:eastAsia="" w:cs="" w:ascii="Calibri Light" w:hAnsi="Calibri Light" w:asciiTheme="majorHAnsi" w:cstheme="majorBidi" w:eastAsiaTheme="majorEastAsia" w:hAnsiTheme="majorHAnsi"/>
        <w:sz w:val="20"/>
        <w:szCs w:val="20"/>
      </w:rPr>
      <w:fldChar w:fldCharType="begin"/>
    </w:r>
    <w:r>
      <w:rPr>
        <w:sz w:val="20"/>
        <w:szCs w:val="20"/>
        <w:rFonts w:eastAsia="" w:cs="" w:ascii="Calibri Light" w:hAnsi="Calibri Light"/>
      </w:rPr>
      <w:instrText xml:space="preserve"> PAGE </w:instrText>
    </w:r>
    <w:r>
      <w:rPr>
        <w:sz w:val="20"/>
        <w:szCs w:val="20"/>
        <w:rFonts w:eastAsia="" w:cs="" w:ascii="Calibri Light" w:hAnsi="Calibri Light"/>
      </w:rPr>
      <w:fldChar w:fldCharType="separate"/>
    </w:r>
    <w:r>
      <w:rPr>
        <w:sz w:val="20"/>
        <w:szCs w:val="20"/>
        <w:rFonts w:eastAsia="" w:cs="" w:ascii="Calibri Light" w:hAnsi="Calibri Light"/>
      </w:rPr>
      <w:t>2</w:t>
    </w:r>
    <w:r>
      <w:rPr>
        <w:sz w:val="20"/>
        <w:szCs w:val="20"/>
        <w:rFonts w:eastAsia="" w:cs="" w:ascii="Calibri Light" w:hAnsi="Calibri Light"/>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kern w:val="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50ff"/>
    <w:pPr>
      <w:widowControl/>
      <w:bidi w:val="0"/>
      <w:spacing w:before="0" w:after="0"/>
      <w:jc w:val="center"/>
    </w:pPr>
    <w:rPr>
      <w:rFonts w:ascii="Times New Roman" w:hAnsi="Times New Roman" w:eastAsia="Times New Roman" w:cs="Times New Roman"/>
      <w:color w:val="auto"/>
      <w:kern w:val="0"/>
      <w:sz w:val="24"/>
      <w:szCs w:val="24"/>
      <w:lang w:val="en-GB" w:eastAsia="en-US" w:bidi="ar-SA"/>
      <w14:ligatures w14:val="none"/>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9f256a"/>
    <w:rPr>
      <w:color w:themeColor="hyperlink" w:val="0563C1"/>
      <w:u w:val="single"/>
    </w:rPr>
  </w:style>
  <w:style w:type="character" w:styleId="HeaderChar" w:customStyle="1">
    <w:name w:val="Header Char"/>
    <w:basedOn w:val="DefaultParagraphFont"/>
    <w:link w:val="Header"/>
    <w:uiPriority w:val="99"/>
    <w:qFormat/>
    <w:rsid w:val="00aa4352"/>
    <w:rPr>
      <w:kern w:val="0"/>
      <w:sz w:val="24"/>
      <w:szCs w:val="24"/>
      <w14:ligatures w14:val="none"/>
    </w:rPr>
  </w:style>
  <w:style w:type="character" w:styleId="FooterChar" w:customStyle="1">
    <w:name w:val="Footer Char"/>
    <w:basedOn w:val="DefaultParagraphFont"/>
    <w:link w:val="Footer"/>
    <w:uiPriority w:val="99"/>
    <w:qFormat/>
    <w:rsid w:val="00aa4352"/>
    <w:rPr>
      <w:kern w:val="0"/>
      <w:sz w:val="24"/>
      <w:szCs w:val="24"/>
      <w14:ligatures w14:val="none"/>
    </w:rPr>
  </w:style>
  <w:style w:type="character" w:styleId="UnresolvedMention">
    <w:name w:val="Unresolved Mention"/>
    <w:basedOn w:val="DefaultParagraphFont"/>
    <w:uiPriority w:val="99"/>
    <w:semiHidden/>
    <w:unhideWhenUsed/>
    <w:qFormat/>
    <w:rsid w:val="00f2449d"/>
    <w:rPr>
      <w:color w:val="605E5C"/>
      <w:shd w:fill="E1DFDD" w:val="clear"/>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b2f7e"/>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a4352"/>
    <w:pPr>
      <w:tabs>
        <w:tab w:val="clear" w:pos="720"/>
        <w:tab w:val="center" w:pos="4513" w:leader="none"/>
        <w:tab w:val="right" w:pos="9026" w:leader="none"/>
      </w:tabs>
    </w:pPr>
    <w:rPr/>
  </w:style>
  <w:style w:type="paragraph" w:styleId="Footer">
    <w:name w:val="Footer"/>
    <w:basedOn w:val="Normal"/>
    <w:link w:val="FooterChar"/>
    <w:uiPriority w:val="99"/>
    <w:unhideWhenUsed/>
    <w:rsid w:val="00aa4352"/>
    <w:pPr>
      <w:tabs>
        <w:tab w:val="clear" w:pos="720"/>
        <w:tab w:val="center" w:pos="4513" w:leader="none"/>
        <w:tab w:val="right" w:pos="9026" w:leader="none"/>
      </w:tabs>
    </w:pPr>
    <w:rPr/>
  </w:style>
  <w:style w:type="paragraph" w:styleId="Revision">
    <w:name w:val="Revision"/>
    <w:uiPriority w:val="99"/>
    <w:semiHidden/>
    <w:qFormat/>
    <w:rsid w:val="00637321"/>
    <w:pPr>
      <w:widowControl/>
      <w:bidi w:val="0"/>
      <w:spacing w:before="0" w:after="0"/>
      <w:jc w:val="left"/>
    </w:pPr>
    <w:rPr>
      <w:rFonts w:ascii="Times New Roman" w:hAnsi="Times New Roman" w:eastAsia="Times New Roman" w:cs="Times New Roman"/>
      <w:color w:val="auto"/>
      <w:kern w:val="0"/>
      <w:sz w:val="24"/>
      <w:szCs w:val="24"/>
      <w:lang w:val="en-GB" w:eastAsia="en-US" w:bidi="ar-S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c38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1E55E-4759-4A01-A43E-2A5D5291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LibreOffice/24.2.7.2$Linux_X86_64 LibreOffice_project/420$Build-2</Application>
  <AppVersion>15.0000</AppVersion>
  <Pages>2</Pages>
  <Words>616</Words>
  <Characters>2966</Characters>
  <CharactersWithSpaces>3563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2025-01-31T08:51:00Z</dcterms:created>
  <dc:creator>Stuart McManus</dc:creator>
  <dc:description/>
  <dc:language>en-GB</dc:language>
  <cp:lastModifiedBy>Dawson, Henry</cp:lastModifiedBy>
  <cp:lastPrinted>2025-01-09T15:25:00Z</cp:lastPrinted>
  <dcterms:modified xsi:type="dcterms:W3CDTF">2025-01-31T08:56:00Z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df3bca465462e04c5738896916f705589aab59e5959d357e67521c9b5b191463</vt:lpwstr>
  </property>
</Properties>
</file>